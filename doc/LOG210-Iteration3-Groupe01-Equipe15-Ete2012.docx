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DBC" w:rsidRDefault="00350DBC">
      <w:r>
        <w:t>École de technologie supérieure</w:t>
      </w:r>
    </w:p>
    <w:p w:rsidR="00350DBC" w:rsidRDefault="00350DBC">
      <w:r>
        <w:t>Département de génie logiciel et des TI</w:t>
      </w:r>
    </w:p>
    <w:p w:rsidR="00E923CC" w:rsidRDefault="00E923CC">
      <w:r>
        <w:t>Cours : LOG210 - Analyse et conception de logiciels</w:t>
      </w:r>
    </w:p>
    <w:p w:rsidR="00E923CC" w:rsidRDefault="00E923CC" w:rsidP="00134075">
      <w:pPr>
        <w:tabs>
          <w:tab w:val="right" w:pos="8640"/>
        </w:tabs>
      </w:pPr>
      <w:r>
        <w:t xml:space="preserve">Date de création : </w:t>
      </w:r>
      <w:r w:rsidR="00350DBC">
        <w:t>2009-07-12</w:t>
      </w:r>
      <w:r>
        <w:tab/>
        <w:t>Date de la d</w:t>
      </w:r>
      <w:r w:rsidR="009A3E8E">
        <w:t>ernière mise à jour : 2012</w:t>
      </w:r>
      <w:r w:rsidR="00F91E9D">
        <w:t>-</w:t>
      </w:r>
      <w:r w:rsidR="00050E13">
        <w:t>0</w:t>
      </w:r>
      <w:r w:rsidR="00323B1C">
        <w:t>6</w:t>
      </w:r>
      <w:r w:rsidR="00F91E9D">
        <w:t>-</w:t>
      </w:r>
      <w:r w:rsidR="00323B1C">
        <w:t>27</w:t>
      </w:r>
    </w:p>
    <w:p w:rsidR="00E923CC" w:rsidRDefault="00350DBC" w:rsidP="00350DBC">
      <w:pPr>
        <w:pStyle w:val="Title"/>
      </w:pPr>
      <w:r>
        <w:t xml:space="preserve">Système de gestion </w:t>
      </w:r>
      <w:r w:rsidR="00323B1C">
        <w:t>hôtelière</w:t>
      </w:r>
      <w:r>
        <w:br/>
      </w:r>
      <w:r w:rsidR="00E923CC">
        <w:t>Itération 3</w:t>
      </w: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E923CC">
        <w:tc>
          <w:tcPr>
            <w:tcW w:w="4428" w:type="dxa"/>
          </w:tcPr>
          <w:p w:rsidR="00E923CC" w:rsidRDefault="00E923CC">
            <w:r>
              <w:t>Noms</w:t>
            </w:r>
          </w:p>
        </w:tc>
        <w:tc>
          <w:tcPr>
            <w:tcW w:w="4428" w:type="dxa"/>
          </w:tcPr>
          <w:p w:rsidR="00E923CC" w:rsidRDefault="00E923CC">
            <w:r>
              <w:t>Nom, Prénom</w:t>
            </w:r>
          </w:p>
          <w:p w:rsidR="00E923CC" w:rsidRDefault="00E923CC">
            <w:r>
              <w:t>Nom, Prénom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Codes permanents</w:t>
            </w:r>
          </w:p>
        </w:tc>
        <w:tc>
          <w:tcPr>
            <w:tcW w:w="4428" w:type="dxa"/>
          </w:tcPr>
          <w:p w:rsidR="00E923CC" w:rsidRDefault="00E923CC">
            <w:r>
              <w:t>Code 1</w:t>
            </w:r>
          </w:p>
          <w:p w:rsidR="00E923CC" w:rsidRDefault="00E923CC">
            <w:r>
              <w:t>Code 2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Équipe</w:t>
            </w:r>
          </w:p>
        </w:tc>
        <w:tc>
          <w:tcPr>
            <w:tcW w:w="4428" w:type="dxa"/>
          </w:tcPr>
          <w:p w:rsidR="00E923CC" w:rsidRDefault="00350DBC">
            <w:r w:rsidRPr="00350DBC">
              <w:rPr>
                <w:highlight w:val="yellow"/>
              </w:rPr>
              <w:t>YY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Cours</w:t>
            </w:r>
          </w:p>
        </w:tc>
        <w:tc>
          <w:tcPr>
            <w:tcW w:w="4428" w:type="dxa"/>
          </w:tcPr>
          <w:p w:rsidR="00E923CC" w:rsidRDefault="00F67E18">
            <w:r>
              <w:t>LOG</w:t>
            </w:r>
            <w:r w:rsidR="00E923CC">
              <w:t>210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Trimestre</w:t>
            </w:r>
          </w:p>
        </w:tc>
        <w:tc>
          <w:tcPr>
            <w:tcW w:w="4428" w:type="dxa"/>
          </w:tcPr>
          <w:p w:rsidR="00E923CC" w:rsidRDefault="00323B1C">
            <w:r>
              <w:t>Été</w:t>
            </w:r>
            <w:r w:rsidR="00951487">
              <w:t xml:space="preserve"> </w:t>
            </w:r>
            <w:r w:rsidR="00630947">
              <w:t>201</w:t>
            </w:r>
            <w:r w:rsidR="009A3E8E">
              <w:t>2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Groupe</w:t>
            </w:r>
          </w:p>
        </w:tc>
        <w:tc>
          <w:tcPr>
            <w:tcW w:w="4428" w:type="dxa"/>
          </w:tcPr>
          <w:p w:rsidR="00630947" w:rsidRPr="00630947" w:rsidRDefault="00630947">
            <w:pPr>
              <w:rPr>
                <w:highlight w:val="yellow"/>
              </w:rPr>
            </w:pPr>
            <w:r w:rsidRPr="00630947">
              <w:rPr>
                <w:highlight w:val="yellow"/>
              </w:rPr>
              <w:t>01</w:t>
            </w:r>
          </w:p>
          <w:p w:rsidR="00E923CC" w:rsidRDefault="00630947">
            <w:r w:rsidRPr="00630947">
              <w:rPr>
                <w:highlight w:val="yellow"/>
              </w:rPr>
              <w:t>02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Enseignant</w:t>
            </w:r>
          </w:p>
        </w:tc>
        <w:tc>
          <w:tcPr>
            <w:tcW w:w="4428" w:type="dxa"/>
          </w:tcPr>
          <w:p w:rsidR="00E923CC" w:rsidRPr="00323B1C" w:rsidRDefault="00E923CC">
            <w:r w:rsidRPr="00323B1C">
              <w:t>François Caron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Chargé de laboratoire</w:t>
            </w:r>
          </w:p>
        </w:tc>
        <w:tc>
          <w:tcPr>
            <w:tcW w:w="4428" w:type="dxa"/>
          </w:tcPr>
          <w:p w:rsidR="009A3E8E" w:rsidRDefault="00323B1C">
            <w:pPr>
              <w:rPr>
                <w:highlight w:val="yellow"/>
              </w:rPr>
            </w:pPr>
            <w:r>
              <w:rPr>
                <w:highlight w:val="yellow"/>
              </w:rPr>
              <w:t>Vicky Nguyen</w:t>
            </w:r>
          </w:p>
          <w:p w:rsidR="00E923CC" w:rsidRDefault="00323B1C">
            <w:r>
              <w:rPr>
                <w:highlight w:val="yellow"/>
              </w:rPr>
              <w:t>Laurent Grodin-Hétu</w:t>
            </w:r>
          </w:p>
        </w:tc>
      </w:tr>
      <w:tr w:rsidR="00E923CC">
        <w:tc>
          <w:tcPr>
            <w:tcW w:w="4428" w:type="dxa"/>
          </w:tcPr>
          <w:p w:rsidR="00E923CC" w:rsidRDefault="00E923CC">
            <w:r>
              <w:t>Date</w:t>
            </w:r>
          </w:p>
        </w:tc>
        <w:tc>
          <w:tcPr>
            <w:tcW w:w="4428" w:type="dxa"/>
          </w:tcPr>
          <w:p w:rsidR="00E923CC" w:rsidRDefault="00350DBC">
            <w:r w:rsidRPr="00350DBC">
              <w:rPr>
                <w:highlight w:val="yellow"/>
              </w:rPr>
              <w:t>Voir le calendrier sur le site de cours</w:t>
            </w:r>
          </w:p>
        </w:tc>
      </w:tr>
    </w:tbl>
    <w:p w:rsidR="00E923CC" w:rsidRDefault="00E923CC" w:rsidP="00350DBC">
      <w:pPr>
        <w:pStyle w:val="Heading1"/>
      </w:pPr>
      <w:r>
        <w:t>Barème de correction</w:t>
      </w:r>
    </w:p>
    <w:tbl>
      <w:tblPr>
        <w:tblStyle w:val="TableGrid"/>
        <w:tblW w:w="0" w:type="auto"/>
        <w:tblLook w:val="00BF"/>
      </w:tblPr>
      <w:tblGrid>
        <w:gridCol w:w="2952"/>
        <w:gridCol w:w="2952"/>
        <w:gridCol w:w="2952"/>
      </w:tblGrid>
      <w:tr w:rsidR="00E923CC">
        <w:tc>
          <w:tcPr>
            <w:tcW w:w="2952" w:type="dxa"/>
          </w:tcPr>
          <w:p w:rsidR="00E923CC" w:rsidRDefault="00E923CC">
            <w:r>
              <w:t>Sections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Pondération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Résultats</w:t>
            </w:r>
          </w:p>
        </w:tc>
      </w:tr>
      <w:tr w:rsidR="00E923CC">
        <w:tc>
          <w:tcPr>
            <w:tcW w:w="2952" w:type="dxa"/>
          </w:tcPr>
          <w:p w:rsidR="00E923CC" w:rsidRDefault="00E923CC">
            <w:r>
              <w:t>Introduction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  <w:tr w:rsidR="00134075">
        <w:tc>
          <w:tcPr>
            <w:tcW w:w="2952" w:type="dxa"/>
          </w:tcPr>
          <w:p w:rsidR="00134075" w:rsidRDefault="00134075">
            <w:r>
              <w:t>Glossaire</w:t>
            </w:r>
          </w:p>
        </w:tc>
        <w:tc>
          <w:tcPr>
            <w:tcW w:w="2952" w:type="dxa"/>
            <w:vAlign w:val="center"/>
          </w:tcPr>
          <w:p w:rsidR="00134075" w:rsidRDefault="0007135E" w:rsidP="00193BF4">
            <w:pPr>
              <w:jc w:val="center"/>
            </w:pPr>
            <w:r>
              <w:t>3.5</w:t>
            </w:r>
          </w:p>
        </w:tc>
        <w:tc>
          <w:tcPr>
            <w:tcW w:w="2952" w:type="dxa"/>
            <w:vAlign w:val="center"/>
          </w:tcPr>
          <w:p w:rsidR="00134075" w:rsidRDefault="00134075" w:rsidP="00193BF4">
            <w:pPr>
              <w:jc w:val="center"/>
            </w:pPr>
          </w:p>
        </w:tc>
      </w:tr>
      <w:tr w:rsidR="00134075">
        <w:tc>
          <w:tcPr>
            <w:tcW w:w="2952" w:type="dxa"/>
          </w:tcPr>
          <w:p w:rsidR="00134075" w:rsidRDefault="00134075">
            <w:r>
              <w:t>Modèle du domaine</w:t>
            </w:r>
          </w:p>
        </w:tc>
        <w:tc>
          <w:tcPr>
            <w:tcW w:w="2952" w:type="dxa"/>
            <w:vAlign w:val="center"/>
          </w:tcPr>
          <w:p w:rsidR="00134075" w:rsidRDefault="0007135E" w:rsidP="00193BF4">
            <w:pPr>
              <w:jc w:val="center"/>
            </w:pPr>
            <w:r>
              <w:t>3</w:t>
            </w:r>
          </w:p>
        </w:tc>
        <w:tc>
          <w:tcPr>
            <w:tcW w:w="2952" w:type="dxa"/>
            <w:vAlign w:val="center"/>
          </w:tcPr>
          <w:p w:rsidR="00134075" w:rsidRDefault="00134075" w:rsidP="00193BF4">
            <w:pPr>
              <w:jc w:val="center"/>
            </w:pPr>
          </w:p>
        </w:tc>
      </w:tr>
      <w:tr w:rsidR="00350DBC">
        <w:tc>
          <w:tcPr>
            <w:tcW w:w="2952" w:type="dxa"/>
          </w:tcPr>
          <w:p w:rsidR="00350DBC" w:rsidRDefault="00350DBC">
            <w:r>
              <w:t>DSS</w:t>
            </w:r>
          </w:p>
        </w:tc>
        <w:tc>
          <w:tcPr>
            <w:tcW w:w="2952" w:type="dxa"/>
            <w:vAlign w:val="center"/>
          </w:tcPr>
          <w:p w:rsidR="00350DBC" w:rsidRDefault="0007135E" w:rsidP="00193BF4">
            <w:pPr>
              <w:jc w:val="center"/>
            </w:pPr>
            <w:r>
              <w:t>7</w:t>
            </w:r>
          </w:p>
        </w:tc>
        <w:tc>
          <w:tcPr>
            <w:tcW w:w="2952" w:type="dxa"/>
            <w:vAlign w:val="center"/>
          </w:tcPr>
          <w:p w:rsidR="00350DBC" w:rsidRDefault="00350DBC" w:rsidP="00193BF4">
            <w:pPr>
              <w:jc w:val="center"/>
            </w:pPr>
          </w:p>
        </w:tc>
      </w:tr>
      <w:tr w:rsidR="00350DBC">
        <w:tc>
          <w:tcPr>
            <w:tcW w:w="2952" w:type="dxa"/>
          </w:tcPr>
          <w:p w:rsidR="00350DBC" w:rsidRDefault="00350DBC">
            <w:r>
              <w:t>Contrat d'opération</w:t>
            </w:r>
          </w:p>
        </w:tc>
        <w:tc>
          <w:tcPr>
            <w:tcW w:w="2952" w:type="dxa"/>
            <w:vAlign w:val="center"/>
          </w:tcPr>
          <w:p w:rsidR="00350DBC" w:rsidRDefault="0007135E" w:rsidP="00193BF4">
            <w:pPr>
              <w:jc w:val="center"/>
            </w:pPr>
            <w:r>
              <w:t>6.5</w:t>
            </w:r>
          </w:p>
        </w:tc>
        <w:tc>
          <w:tcPr>
            <w:tcW w:w="2952" w:type="dxa"/>
            <w:vAlign w:val="center"/>
          </w:tcPr>
          <w:p w:rsidR="00350DBC" w:rsidRDefault="00350DBC" w:rsidP="00193BF4">
            <w:pPr>
              <w:jc w:val="center"/>
            </w:pPr>
          </w:p>
        </w:tc>
      </w:tr>
      <w:tr w:rsidR="00350DBC">
        <w:tc>
          <w:tcPr>
            <w:tcW w:w="2952" w:type="dxa"/>
          </w:tcPr>
          <w:p w:rsidR="00350DBC" w:rsidRDefault="00350DBC">
            <w:r>
              <w:t>Solution logicielle</w:t>
            </w:r>
          </w:p>
        </w:tc>
        <w:tc>
          <w:tcPr>
            <w:tcW w:w="2952" w:type="dxa"/>
            <w:vAlign w:val="center"/>
          </w:tcPr>
          <w:p w:rsidR="00350DBC" w:rsidRDefault="00193BF4" w:rsidP="00193BF4">
            <w:pPr>
              <w:jc w:val="center"/>
            </w:pPr>
            <w:r>
              <w:t>15</w:t>
            </w:r>
          </w:p>
        </w:tc>
        <w:tc>
          <w:tcPr>
            <w:tcW w:w="2952" w:type="dxa"/>
            <w:vAlign w:val="center"/>
          </w:tcPr>
          <w:p w:rsidR="00350DBC" w:rsidRDefault="00350DBC" w:rsidP="00193BF4">
            <w:pPr>
              <w:jc w:val="center"/>
            </w:pPr>
          </w:p>
        </w:tc>
      </w:tr>
      <w:tr w:rsidR="00134075">
        <w:tc>
          <w:tcPr>
            <w:tcW w:w="2952" w:type="dxa"/>
          </w:tcPr>
          <w:p w:rsidR="00134075" w:rsidRDefault="00134075">
            <w:r>
              <w:t>Sous-système</w:t>
            </w:r>
          </w:p>
        </w:tc>
        <w:tc>
          <w:tcPr>
            <w:tcW w:w="2952" w:type="dxa"/>
            <w:vAlign w:val="center"/>
          </w:tcPr>
          <w:p w:rsidR="00134075" w:rsidRDefault="00F067FD" w:rsidP="00193BF4">
            <w:pPr>
              <w:jc w:val="center"/>
            </w:pPr>
            <w:r>
              <w:t>65</w:t>
            </w:r>
          </w:p>
        </w:tc>
        <w:tc>
          <w:tcPr>
            <w:tcW w:w="2952" w:type="dxa"/>
            <w:vAlign w:val="center"/>
          </w:tcPr>
          <w:p w:rsidR="00134075" w:rsidRDefault="00134075" w:rsidP="00193BF4">
            <w:pPr>
              <w:jc w:val="center"/>
            </w:pPr>
          </w:p>
        </w:tc>
      </w:tr>
      <w:tr w:rsidR="00E923CC">
        <w:tc>
          <w:tcPr>
            <w:tcW w:w="2952" w:type="dxa"/>
          </w:tcPr>
          <w:p w:rsidR="00E923CC" w:rsidRDefault="00E923CC">
            <w:r>
              <w:t>Conclusion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  <w:tr w:rsidR="00E923CC">
        <w:tc>
          <w:tcPr>
            <w:tcW w:w="2952" w:type="dxa"/>
          </w:tcPr>
          <w:p w:rsidR="00E923CC" w:rsidRDefault="00E923CC">
            <w:r>
              <w:t>Qualité du travail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  <w:tr w:rsidR="00E923CC">
        <w:tc>
          <w:tcPr>
            <w:tcW w:w="2952" w:type="dxa"/>
          </w:tcPr>
          <w:p w:rsidR="00E923CC" w:rsidRDefault="00E923CC">
            <w:r>
              <w:t>Orthographe*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  <w:tr w:rsidR="00E923CC">
        <w:tc>
          <w:tcPr>
            <w:tcW w:w="2952" w:type="dxa"/>
          </w:tcPr>
          <w:p w:rsidR="00E923CC" w:rsidRDefault="00E923CC">
            <w:r>
              <w:t>Total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  <w:r>
              <w:t>100</w:t>
            </w:r>
          </w:p>
        </w:tc>
        <w:tc>
          <w:tcPr>
            <w:tcW w:w="2952" w:type="dxa"/>
            <w:vAlign w:val="center"/>
          </w:tcPr>
          <w:p w:rsidR="00E923CC" w:rsidRDefault="00E923CC" w:rsidP="00193BF4">
            <w:pPr>
              <w:jc w:val="center"/>
            </w:pPr>
          </w:p>
        </w:tc>
      </w:tr>
    </w:tbl>
    <w:p w:rsidR="008253B3" w:rsidRDefault="00E923CC">
      <w:r>
        <w:t>* Il n'y a pas de limite quant au nombre de points pouvant être déduits.</w:t>
      </w:r>
    </w:p>
    <w:p w:rsidR="00350DBC" w:rsidRDefault="00350DBC">
      <w:pPr>
        <w:sectPr w:rsidR="00350DBC">
          <w:pgSz w:w="12240" w:h="15840"/>
          <w:pgMar w:top="1440" w:right="1800" w:bottom="1440" w:left="1800" w:header="708" w:footer="708" w:gutter="0"/>
          <w:cols w:space="708"/>
        </w:sectPr>
      </w:pPr>
    </w:p>
    <w:p w:rsidR="00E923CC" w:rsidRDefault="00E923CC" w:rsidP="003C4E2F">
      <w:pPr>
        <w:pStyle w:val="Heading1"/>
      </w:pPr>
      <w:commentRangeStart w:id="0"/>
      <w:r>
        <w:lastRenderedPageBreak/>
        <w:t>Introduction</w:t>
      </w:r>
      <w:commentRangeEnd w:id="0"/>
      <w:r w:rsidR="003C4E2F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0"/>
      </w:r>
    </w:p>
    <w:p w:rsidR="00350DBC" w:rsidRDefault="00350DBC"/>
    <w:p w:rsidR="00653412" w:rsidRDefault="00653412">
      <w:r>
        <w:t>Après avoir reçu la seconde itération de son logiciel, le client a maintenant demandé d'ajouter à son système une nouvelle fon</w:t>
      </w:r>
      <w:r w:rsidR="00197FD7">
        <w:t>ctionnalité. Celle-ci est de transférer un séjour de chambre.</w:t>
      </w:r>
    </w:p>
    <w:p w:rsidR="00653412" w:rsidRDefault="00653412"/>
    <w:p w:rsidR="007A0AD2" w:rsidRDefault="007A0AD2" w:rsidP="002E32E8">
      <w:pPr>
        <w:jc w:val="both"/>
      </w:pPr>
      <w:r>
        <w:t xml:space="preserve">Le présent document contient le glossaire, le modèle du domaine, le diagramme de séquence système du cas d'utilisation </w:t>
      </w:r>
      <w:r w:rsidR="00DB4724" w:rsidRPr="005845E2">
        <w:t>«</w:t>
      </w:r>
      <w:r w:rsidR="00DB4724">
        <w:t xml:space="preserve"> </w:t>
      </w:r>
      <w:r>
        <w:t>CU03 - Transférer un séjour de chambre</w:t>
      </w:r>
      <w:r w:rsidR="00DB4724">
        <w:t xml:space="preserve"> </w:t>
      </w:r>
      <w:r w:rsidR="00DB4724" w:rsidRPr="005845E2">
        <w:t>»</w:t>
      </w:r>
      <w:r>
        <w:t xml:space="preserve">, le contrat d'opération </w:t>
      </w:r>
      <w:r w:rsidR="00DB4724" w:rsidRPr="005845E2">
        <w:t>«</w:t>
      </w:r>
      <w:r w:rsidR="00DB4724">
        <w:t xml:space="preserve"> </w:t>
      </w:r>
      <w:r>
        <w:t>CO02 - entrerChambre</w:t>
      </w:r>
      <w:r w:rsidR="00DB4724">
        <w:t xml:space="preserve"> </w:t>
      </w:r>
      <w:r w:rsidR="00DB4724" w:rsidRPr="005845E2">
        <w:t>»</w:t>
      </w:r>
      <w:r>
        <w:t xml:space="preserve"> et la description de la solution logicielle proposée.</w:t>
      </w:r>
    </w:p>
    <w:p w:rsidR="00350DBC" w:rsidRDefault="00AD4B29" w:rsidP="00350DBC">
      <w:pPr>
        <w:pStyle w:val="Heading1"/>
      </w:pPr>
      <w:r>
        <w:br w:type="page"/>
      </w:r>
      <w:commentRangeStart w:id="1"/>
      <w:r w:rsidR="00E923CC">
        <w:lastRenderedPageBreak/>
        <w:t>Glossaire</w:t>
      </w:r>
      <w:commentRangeEnd w:id="1"/>
      <w:r w:rsidR="000E4F12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1"/>
      </w:r>
    </w:p>
    <w:p w:rsidR="000A33EA" w:rsidRDefault="000A33EA" w:rsidP="000A33EA">
      <w:r>
        <w:t>La table suivante présente les divers concepts à l'aide d'une définition et des synonymes qui leur sont associés.</w:t>
      </w:r>
    </w:p>
    <w:p w:rsidR="000A33EA" w:rsidRDefault="000A33EA" w:rsidP="000A33EA"/>
    <w:p w:rsidR="000A33EA" w:rsidRDefault="000A33EA" w:rsidP="000A33EA">
      <w:pPr>
        <w:jc w:val="center"/>
      </w:pPr>
      <w:r>
        <w:t>Table 1.1 - Glossaire</w:t>
      </w:r>
    </w:p>
    <w:p w:rsidR="000A33EA" w:rsidRPr="008C6BE2" w:rsidRDefault="000A33EA" w:rsidP="000A33EA">
      <w:pPr>
        <w:jc w:val="center"/>
      </w:pPr>
    </w:p>
    <w:tbl>
      <w:tblPr>
        <w:tblStyle w:val="TableProfessional"/>
        <w:tblW w:w="0" w:type="auto"/>
        <w:tblLayout w:type="fixed"/>
        <w:tblLook w:val="04A0"/>
      </w:tblPr>
      <w:tblGrid>
        <w:gridCol w:w="2376"/>
        <w:gridCol w:w="4962"/>
        <w:gridCol w:w="1518"/>
      </w:tblGrid>
      <w:tr w:rsidR="000A33EA" w:rsidTr="00E837B8">
        <w:trPr>
          <w:cnfStyle w:val="100000000000"/>
        </w:trPr>
        <w:tc>
          <w:tcPr>
            <w:tcW w:w="2376" w:type="dxa"/>
          </w:tcPr>
          <w:p w:rsidR="000A33EA" w:rsidRDefault="000A33EA" w:rsidP="00E837B8">
            <w:r>
              <w:t>Concepts</w:t>
            </w:r>
          </w:p>
        </w:tc>
        <w:tc>
          <w:tcPr>
            <w:tcW w:w="4962" w:type="dxa"/>
          </w:tcPr>
          <w:p w:rsidR="000A33EA" w:rsidRDefault="000A33EA" w:rsidP="00E837B8">
            <w:r>
              <w:t>Définitions</w:t>
            </w:r>
          </w:p>
        </w:tc>
        <w:tc>
          <w:tcPr>
            <w:tcW w:w="1518" w:type="dxa"/>
          </w:tcPr>
          <w:p w:rsidR="000A33EA" w:rsidRDefault="000A33EA" w:rsidP="00E837B8">
            <w:r>
              <w:t>Synonymes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Agenda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Liste de toutes les réservations.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Catégorie de chambres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Élément permettant de décrire une chambre et de déterminer son prix.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Chambres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Pièce d'une habitation où l'on dort.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Client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Personne qui achète un bien ou un service.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Commis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Employé subalterne dans un commerce.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Détail de facture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Description détaillée d'une portion d'une facture.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Détail de réservation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Description détaillée d'une portion d'une réservation.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Pr="00DF6A95" w:rsidRDefault="000A33EA" w:rsidP="00E837B8">
            <w:pPr>
              <w:rPr>
                <w:rFonts w:cs="Calibri"/>
                <w:i/>
                <w:color w:val="000000"/>
              </w:rPr>
            </w:pPr>
            <w:r w:rsidRPr="00DF6A95">
              <w:rPr>
                <w:rFonts w:cs="Calibri"/>
                <w:i/>
                <w:color w:val="000000"/>
              </w:rPr>
              <w:t>Détail de séjour</w:t>
            </w:r>
          </w:p>
        </w:tc>
        <w:tc>
          <w:tcPr>
            <w:tcW w:w="4962" w:type="dxa"/>
          </w:tcPr>
          <w:p w:rsidR="000A33EA" w:rsidRPr="00DF6A95" w:rsidRDefault="000A33EA" w:rsidP="00E837B8">
            <w:pPr>
              <w:rPr>
                <w:rFonts w:cs="Calibri"/>
                <w:i/>
                <w:color w:val="000000"/>
              </w:rPr>
            </w:pPr>
            <w:r w:rsidRPr="00DF6A95">
              <w:rPr>
                <w:rFonts w:cs="Calibri"/>
                <w:i/>
                <w:color w:val="000000"/>
              </w:rPr>
              <w:t>Il est constitué de la période durant laquelle un client à l'usage exclusif d'une chambre donnée.</w:t>
            </w:r>
          </w:p>
        </w:tc>
        <w:tc>
          <w:tcPr>
            <w:tcW w:w="1518" w:type="dxa"/>
          </w:tcPr>
          <w:p w:rsidR="000A33EA" w:rsidRPr="00DF6A95" w:rsidRDefault="000A33EA" w:rsidP="00E837B8">
            <w:pPr>
              <w:jc w:val="center"/>
              <w:rPr>
                <w:rFonts w:cs="Calibri"/>
                <w:i/>
                <w:color w:val="000000"/>
              </w:rPr>
            </w:pPr>
            <w:r w:rsidRPr="00DF6A95">
              <w:rPr>
                <w:rFonts w:cs="Calibri"/>
                <w:i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Facture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Relevé indiquant la somme qu'un client doit acquitter afin de payer les services dont il a bénéficié.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Hôtel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Entité offrant une liste de chambres classées par catégorie.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Paiement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Somme que l'on paie avec un moyen de paiement donné.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Réservation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Note précisant qu'un client a l'usage exclusif d'une chambre à un moment donné.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Saison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Période de temps durant laquelle les catégories de chambre ont un prix donné.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Pr="00DF6A95" w:rsidRDefault="000A33EA" w:rsidP="00E837B8">
            <w:pPr>
              <w:rPr>
                <w:rFonts w:cs="Calibri"/>
                <w:i/>
                <w:color w:val="000000"/>
              </w:rPr>
            </w:pPr>
            <w:r w:rsidRPr="00DF6A95">
              <w:rPr>
                <w:rFonts w:cs="Calibri"/>
                <w:i/>
                <w:color w:val="000000"/>
              </w:rPr>
              <w:t>Séjour</w:t>
            </w:r>
          </w:p>
        </w:tc>
        <w:tc>
          <w:tcPr>
            <w:tcW w:w="4962" w:type="dxa"/>
          </w:tcPr>
          <w:p w:rsidR="000A33EA" w:rsidRPr="00DF6A95" w:rsidRDefault="000A33EA" w:rsidP="000A33EA">
            <w:pPr>
              <w:rPr>
                <w:rFonts w:cs="Calibri"/>
                <w:i/>
                <w:color w:val="000000"/>
              </w:rPr>
            </w:pPr>
            <w:r w:rsidRPr="00DF6A95">
              <w:rPr>
                <w:rFonts w:cs="Calibri"/>
                <w:i/>
                <w:color w:val="000000"/>
              </w:rPr>
              <w:t>Service que l'hôtel vend à ces clients. Il est constitué de détail de séjour.</w:t>
            </w:r>
          </w:p>
        </w:tc>
        <w:tc>
          <w:tcPr>
            <w:tcW w:w="1518" w:type="dxa"/>
          </w:tcPr>
          <w:p w:rsidR="000A33EA" w:rsidRPr="00DF6A95" w:rsidRDefault="000A33EA" w:rsidP="00E837B8">
            <w:pPr>
              <w:jc w:val="center"/>
              <w:rPr>
                <w:rFonts w:cs="Calibri"/>
                <w:i/>
                <w:color w:val="000000"/>
              </w:rPr>
            </w:pPr>
            <w:r w:rsidRPr="00DF6A95">
              <w:rPr>
                <w:rFonts w:cs="Calibri"/>
                <w:i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Système de taxes</w:t>
            </w:r>
          </w:p>
        </w:tc>
        <w:tc>
          <w:tcPr>
            <w:tcW w:w="4962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Système responsable de calculer les taxes pour une transaction donnée, à une date donnée, pour une juridiction donnée.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  <w:tr w:rsidR="000A33EA" w:rsidTr="00E837B8">
        <w:tc>
          <w:tcPr>
            <w:tcW w:w="2376" w:type="dxa"/>
          </w:tcPr>
          <w:p w:rsidR="000A33EA" w:rsidRDefault="000A33EA" w:rsidP="00E837B8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Système</w:t>
            </w:r>
          </w:p>
        </w:tc>
        <w:tc>
          <w:tcPr>
            <w:tcW w:w="4962" w:type="dxa"/>
          </w:tcPr>
          <w:p w:rsidR="000A33EA" w:rsidRPr="00B9397C" w:rsidRDefault="000A33EA" w:rsidP="00E837B8">
            <w:pPr>
              <w:rPr>
                <w:rFonts w:ascii="Mangal" w:hAnsi="Mangal" w:cs="Mangal"/>
                <w:color w:val="000000"/>
              </w:rPr>
            </w:pPr>
            <w:r>
              <w:rPr>
                <w:rFonts w:cs="Calibri"/>
                <w:color w:val="000000"/>
              </w:rPr>
              <w:t>Système hôtelier permettant de gérer les opérations usuelles de l'hôtel.</w:t>
            </w:r>
          </w:p>
        </w:tc>
        <w:tc>
          <w:tcPr>
            <w:tcW w:w="1518" w:type="dxa"/>
          </w:tcPr>
          <w:p w:rsidR="000A33EA" w:rsidRDefault="000A33EA" w:rsidP="00E837B8">
            <w:pPr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N/A</w:t>
            </w:r>
          </w:p>
        </w:tc>
      </w:tr>
    </w:tbl>
    <w:p w:rsidR="00E923CC" w:rsidRPr="00350DBC" w:rsidRDefault="00E923CC" w:rsidP="00350DBC"/>
    <w:p w:rsidR="005C46F6" w:rsidRDefault="00AD4B29" w:rsidP="00350DBC">
      <w:pPr>
        <w:pStyle w:val="Heading1"/>
      </w:pPr>
      <w:r>
        <w:br w:type="page"/>
      </w:r>
      <w:commentRangeStart w:id="2"/>
      <w:r w:rsidR="00E923CC">
        <w:lastRenderedPageBreak/>
        <w:t>Modèle du domaine</w:t>
      </w:r>
      <w:commentRangeEnd w:id="2"/>
      <w:r w:rsidR="003C4E2F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2"/>
      </w:r>
    </w:p>
    <w:p w:rsidR="00EF18A1" w:rsidRDefault="005C46F6" w:rsidP="00A849F3">
      <w:pPr>
        <w:jc w:val="center"/>
        <w:rPr>
          <w:lang w:val="en-CA"/>
        </w:rPr>
      </w:pPr>
      <w:r>
        <w:rPr>
          <w:lang w:val="en-CA"/>
        </w:rPr>
        <w:t>Figure 1.1 - Modèle du domaine</w:t>
      </w:r>
      <w:r w:rsidR="006016FE">
        <w:rPr>
          <w:noProof/>
          <w:lang w:val="en-CA" w:eastAsia="en-CA"/>
        </w:rPr>
        <w:drawing>
          <wp:inline distT="0" distB="0" distL="0" distR="0">
            <wp:extent cx="5486400" cy="3406140"/>
            <wp:effectExtent l="19050" t="0" r="0" b="0"/>
            <wp:docPr id="2" name="Picture 2" descr="C:\Users\Marc-Andre\Desktop\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-Andre\Desktop\rend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DBC" w:rsidRDefault="00EF18A1" w:rsidP="005C46F6">
      <w:pPr>
        <w:jc w:val="both"/>
      </w:pPr>
      <w:r w:rsidRPr="005845E2">
        <w:t xml:space="preserve">Pour rencontrer les nouvelles exigences, nous avons scindé le concept de séjour en deux. Le séjour reste lié à un client, l'agenda contient toujours les séjours et le système permet encore de souscrire les séjours. Cependant la date d'arrivée et la date de départ ont été déplacées dans un nouveau concept </w:t>
      </w:r>
      <w:r w:rsidR="005845E2" w:rsidRPr="005845E2">
        <w:t>«</w:t>
      </w:r>
      <w:r w:rsidR="005845E2">
        <w:t xml:space="preserve"> </w:t>
      </w:r>
      <w:r w:rsidRPr="005845E2">
        <w:t>DétailSéjour</w:t>
      </w:r>
      <w:r w:rsidR="005845E2">
        <w:t xml:space="preserve"> </w:t>
      </w:r>
      <w:r w:rsidR="005845E2" w:rsidRPr="005845E2">
        <w:t>»</w:t>
      </w:r>
      <w:r w:rsidRPr="005845E2">
        <w:t>.</w:t>
      </w:r>
      <w:r>
        <w:t xml:space="preserve"> </w:t>
      </w:r>
      <w:r w:rsidR="00651A82">
        <w:t>Le lien entre le séjour</w:t>
      </w:r>
      <w:r w:rsidR="00AF5F26">
        <w:t xml:space="preserve"> et la chambre</w:t>
      </w:r>
      <w:r w:rsidR="00651A82">
        <w:t xml:space="preserve"> a été déplacé sur le détail de séjour.</w:t>
      </w:r>
      <w:r w:rsidR="00C67858">
        <w:t xml:space="preserve"> A présent un séjour peut contenir plusieurs détail de séjour et un détail de séjour </w:t>
      </w:r>
      <w:r w:rsidR="001604F9">
        <w:t xml:space="preserve">décrit </w:t>
      </w:r>
      <w:r w:rsidR="00C67858">
        <w:t>un seul s</w:t>
      </w:r>
      <w:r w:rsidR="00C67858">
        <w:rPr>
          <w:rFonts w:ascii="Cambria" w:hAnsi="Cambria"/>
        </w:rPr>
        <w:t>éjour.</w:t>
      </w:r>
      <w:r w:rsidR="00AD4B29">
        <w:br w:type="page"/>
      </w:r>
      <w:commentRangeStart w:id="5"/>
      <w:r w:rsidR="00350DBC" w:rsidRPr="0024334F">
        <w:rPr>
          <w:rStyle w:val="Heading1Char"/>
        </w:rPr>
        <w:lastRenderedPageBreak/>
        <w:t>Diagramme de séquence système</w:t>
      </w:r>
      <w:commentRangeEnd w:id="5"/>
      <w:r w:rsidR="003C4E2F" w:rsidRPr="0024334F">
        <w:rPr>
          <w:rStyle w:val="Heading1Char"/>
        </w:rPr>
        <w:commentReference w:id="5"/>
      </w:r>
    </w:p>
    <w:p w:rsidR="00350DBC" w:rsidRDefault="00350DBC" w:rsidP="00350DBC"/>
    <w:p w:rsidR="00350DBC" w:rsidRDefault="00AD4B29" w:rsidP="00350DBC">
      <w:pPr>
        <w:pStyle w:val="Heading1"/>
      </w:pPr>
      <w:r>
        <w:br w:type="page"/>
      </w:r>
      <w:commentRangeStart w:id="6"/>
      <w:r w:rsidR="00350DBC">
        <w:lastRenderedPageBreak/>
        <w:t>Contrat d'opération</w:t>
      </w:r>
      <w:commentRangeEnd w:id="6"/>
      <w:r w:rsidR="003B6DD2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6"/>
      </w:r>
    </w:p>
    <w:p w:rsidR="00350DBC" w:rsidRDefault="00350DBC" w:rsidP="00350DBC"/>
    <w:p w:rsidR="00350DBC" w:rsidRDefault="00AD4B29" w:rsidP="00350DBC">
      <w:pPr>
        <w:pStyle w:val="Heading1"/>
      </w:pPr>
      <w:r>
        <w:br w:type="page"/>
      </w:r>
      <w:commentRangeStart w:id="7"/>
      <w:r w:rsidR="00350DBC">
        <w:lastRenderedPageBreak/>
        <w:t>Solution logicielle</w:t>
      </w:r>
      <w:commentRangeEnd w:id="7"/>
      <w:r w:rsidR="003B6DD2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7"/>
      </w:r>
    </w:p>
    <w:p w:rsidR="00E923CC" w:rsidRPr="00350DBC" w:rsidRDefault="00E923CC" w:rsidP="00350DBC"/>
    <w:p w:rsidR="00E923CC" w:rsidRDefault="00AD4B29" w:rsidP="00350DBC">
      <w:pPr>
        <w:pStyle w:val="Heading1"/>
      </w:pPr>
      <w:r>
        <w:br w:type="page"/>
      </w:r>
      <w:commentRangeStart w:id="8"/>
      <w:r w:rsidR="00E923CC">
        <w:lastRenderedPageBreak/>
        <w:t>Conclusion</w:t>
      </w:r>
      <w:commentRangeEnd w:id="8"/>
      <w:r w:rsidR="003B6DD2">
        <w:rPr>
          <w:rStyle w:val="CommentReference"/>
          <w:rFonts w:asciiTheme="minorHAnsi" w:eastAsiaTheme="minorHAnsi" w:hAnsiTheme="minorHAnsi" w:cstheme="minorBidi"/>
          <w:b w:val="0"/>
          <w:bCs w:val="0"/>
          <w:vanish/>
          <w:color w:val="auto"/>
        </w:rPr>
        <w:commentReference w:id="8"/>
      </w:r>
    </w:p>
    <w:p w:rsidR="00E923CC" w:rsidRDefault="00E923CC"/>
    <w:sectPr w:rsidR="00E923CC" w:rsidSect="00E923CC">
      <w:pgSz w:w="12240" w:h="15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rançois Caron" w:date="2010-01-07T14:15:00Z" w:initials="FC">
    <w:p w:rsidR="0007135E" w:rsidRPr="005B6E09" w:rsidRDefault="0007135E" w:rsidP="003C4E2F">
      <w:pPr>
        <w:pStyle w:val="CommentText"/>
      </w:pPr>
      <w:r>
        <w:rPr>
          <w:rStyle w:val="CommentReference"/>
        </w:rPr>
        <w:annotationRef/>
      </w:r>
      <w:r w:rsidRPr="005B6E09">
        <w:t xml:space="preserve">Dans cette section, vous devez faire deux choses : </w:t>
      </w:r>
    </w:p>
    <w:p w:rsidR="0007135E" w:rsidRPr="005B6E09" w:rsidRDefault="0007135E" w:rsidP="003C4E2F">
      <w:pPr>
        <w:pStyle w:val="CommentText"/>
      </w:pPr>
      <w:r w:rsidRPr="005B6E09">
        <w:t>1) Situer le projet;</w:t>
      </w:r>
    </w:p>
    <w:p w:rsidR="0007135E" w:rsidRPr="005B6E09" w:rsidRDefault="0007135E" w:rsidP="003C4E2F">
      <w:pPr>
        <w:pStyle w:val="CommentText"/>
      </w:pPr>
      <w:r w:rsidRPr="005B6E09">
        <w:t>2) Présenter le contenu du document.</w:t>
      </w:r>
    </w:p>
    <w:p w:rsidR="0007135E" w:rsidRPr="005B6E09" w:rsidRDefault="0007135E" w:rsidP="003C4E2F">
      <w:pPr>
        <w:pStyle w:val="CommentText"/>
      </w:pPr>
    </w:p>
    <w:p w:rsidR="0007135E" w:rsidRPr="005B6E09" w:rsidRDefault="0007135E" w:rsidP="003C4E2F">
      <w:pPr>
        <w:pStyle w:val="CommentText"/>
      </w:pPr>
      <w:r w:rsidRPr="005B6E09">
        <w:t>Une introduction se rédige au présent : le travail est terminé.</w:t>
      </w:r>
    </w:p>
    <w:p w:rsidR="0007135E" w:rsidRPr="005B6E09" w:rsidRDefault="0007135E" w:rsidP="003C4E2F">
      <w:pPr>
        <w:pStyle w:val="CommentText"/>
      </w:pPr>
    </w:p>
    <w:p w:rsidR="0007135E" w:rsidRPr="005B6E09" w:rsidRDefault="0007135E" w:rsidP="003C4E2F">
      <w:pPr>
        <w:pStyle w:val="CommentText"/>
      </w:pPr>
      <w:r w:rsidRPr="005B6E09">
        <w:t>Vous devez éliminer toute référence au contexte académique. Il ne s'agit pas d'un laboratoire. Il n'est pas question de cours. La rédaction doit indiquer qu'il s'agit d'un projet.</w:t>
      </w:r>
    </w:p>
    <w:p w:rsidR="0007135E" w:rsidRPr="005B6E09" w:rsidRDefault="0007135E" w:rsidP="003C4E2F">
      <w:pPr>
        <w:pStyle w:val="CommentText"/>
      </w:pPr>
    </w:p>
    <w:p w:rsidR="0007135E" w:rsidRPr="005B6E09" w:rsidRDefault="0007135E" w:rsidP="003C4E2F">
      <w:pPr>
        <w:pStyle w:val="CommentText"/>
      </w:pPr>
      <w:r w:rsidRPr="005B6E09">
        <w:t>L'utilisation du "nous" ou de "l'équipe" est défendue dans TOUT le document. Il s'agit d'un document technique. "Nous avons décidé de ..." devient "Il a été décidé de procéder de la façon suivante, car ...".</w:t>
      </w:r>
    </w:p>
    <w:p w:rsidR="0007135E" w:rsidRPr="005B6E09" w:rsidRDefault="0007135E" w:rsidP="003C4E2F">
      <w:pPr>
        <w:pStyle w:val="CommentText"/>
      </w:pPr>
    </w:p>
    <w:p w:rsidR="0007135E" w:rsidRPr="005B6E09" w:rsidRDefault="0007135E" w:rsidP="003C4E2F">
      <w:pPr>
        <w:pStyle w:val="CommentText"/>
      </w:pPr>
      <w:r w:rsidRPr="005B6E09">
        <w:t>L'introduction n'est pas évaluée. Par contre, si elle est absente, 10 points seront déduits. Cinq points seront déduits si elle est mal faite.</w:t>
      </w:r>
    </w:p>
    <w:p w:rsidR="0007135E" w:rsidRDefault="0007135E">
      <w:pPr>
        <w:pStyle w:val="CommentText"/>
      </w:pPr>
    </w:p>
  </w:comment>
  <w:comment w:id="1" w:author="François Caron" w:date="2010-10-15T17:25:00Z" w:initials="FC">
    <w:p w:rsidR="0007135E" w:rsidRDefault="0007135E">
      <w:pPr>
        <w:pStyle w:val="CommentText"/>
      </w:pPr>
      <w:r>
        <w:rPr>
          <w:rStyle w:val="CommentReference"/>
        </w:rPr>
        <w:annotationRef/>
      </w:r>
      <w:r>
        <w:t>Depuis la présentation du dernier rapport, le cas d'utilisation CU02 a été analysé et le cas d'utilisation CU01 a été modifié.</w:t>
      </w:r>
    </w:p>
    <w:p w:rsidR="0007135E" w:rsidRDefault="0007135E">
      <w:pPr>
        <w:pStyle w:val="CommentText"/>
      </w:pPr>
    </w:p>
    <w:p w:rsidR="0007135E" w:rsidRDefault="0007135E">
      <w:pPr>
        <w:pStyle w:val="CommentText"/>
      </w:pPr>
      <w:r>
        <w:t>Votre glossaire doit présenter TOUS les concepts présents (CU01 modifié et CU02) dans l'environnement du client. Les nouveaux concepts et les définitions retravaillées doivent être clairement identifiés (par exemple, à l'aide de caractères gras ou en italique).</w:t>
      </w:r>
    </w:p>
  </w:comment>
  <w:comment w:id="2" w:author="François Caron" w:date="2011-03-11T16:06:00Z" w:initials="FC">
    <w:p w:rsidR="0007135E" w:rsidRDefault="0007135E" w:rsidP="003C4E2F">
      <w:pPr>
        <w:pStyle w:val="CommentText"/>
      </w:pPr>
      <w:r>
        <w:rPr>
          <w:rStyle w:val="CommentReference"/>
        </w:rPr>
        <w:annotationRef/>
      </w:r>
      <w:r>
        <w:t>Vous devez mettre à jour le modèle du domaine. Tous les concepts dans les CU01 et CU02 doivent y figurer.</w:t>
      </w:r>
    </w:p>
    <w:p w:rsidR="0007135E" w:rsidRDefault="0007135E" w:rsidP="003C4E2F">
      <w:pPr>
        <w:pStyle w:val="CommentText"/>
      </w:pPr>
    </w:p>
    <w:p w:rsidR="0007135E" w:rsidRDefault="0007135E" w:rsidP="003C4E2F">
      <w:pPr>
        <w:pStyle w:val="CommentText"/>
      </w:pPr>
      <w:r>
        <w:t>Assurez-vous que le modèle du domaine est lisible!</w:t>
      </w:r>
    </w:p>
    <w:p w:rsidR="0007135E" w:rsidRDefault="0007135E" w:rsidP="003C4E2F">
      <w:pPr>
        <w:pStyle w:val="CommentText"/>
      </w:pPr>
    </w:p>
    <w:p w:rsidR="0007135E" w:rsidRDefault="0007135E" w:rsidP="003C4E2F">
      <w:pPr>
        <w:pStyle w:val="CommentText"/>
      </w:pPr>
      <w:r>
        <w:t>Ceci est un rapport. La figure doit être présent</w:t>
      </w:r>
      <w:r w:rsidR="00175F8F">
        <w:t>ée</w:t>
      </w:r>
      <w:r>
        <w:t xml:space="preserve"> adéquatement.</w:t>
      </w:r>
    </w:p>
    <w:p w:rsidR="0007135E" w:rsidRDefault="0007135E" w:rsidP="003C4E2F">
      <w:pPr>
        <w:pStyle w:val="CommentText"/>
        <w:numPr>
          <w:ins w:id="3" w:author="François Caron" w:date="2010-10-18T21:34:00Z"/>
        </w:numPr>
      </w:pPr>
    </w:p>
    <w:p w:rsidR="0007135E" w:rsidRDefault="0007135E" w:rsidP="003C4E2F">
      <w:pPr>
        <w:pStyle w:val="CommentText"/>
        <w:numPr>
          <w:ins w:id="4" w:author="François Caron" w:date="2010-10-18T21:34:00Z"/>
        </w:numPr>
      </w:pPr>
      <w:r>
        <w:t>Par ailleurs, votre modèle du domaine doit être accompagné d'un bref texte explicant les modifications faites pour rencontrer les nouvelles exigences pour le CU01 à l'itération 3. S'il n'y a pas eu de modification, vous devez expliquer pourquoi la modélisation initiale permettait de commander des plats à plusieurs restaurants.</w:t>
      </w:r>
    </w:p>
    <w:p w:rsidR="0007135E" w:rsidRDefault="0007135E">
      <w:pPr>
        <w:pStyle w:val="CommentText"/>
      </w:pPr>
    </w:p>
  </w:comment>
  <w:comment w:id="5" w:author="François Caron" w:date="2012-06-27T11:05:00Z" w:initials="FC">
    <w:p w:rsidR="0007135E" w:rsidRDefault="0007135E" w:rsidP="003B6DD2">
      <w:pPr>
        <w:pStyle w:val="CommentText"/>
      </w:pPr>
      <w:r>
        <w:rPr>
          <w:rStyle w:val="CommentReference"/>
        </w:rPr>
        <w:annotationRef/>
      </w:r>
      <w:r>
        <w:t>Vous devez esquisser le diagramme de séquence systèm</w:t>
      </w:r>
      <w:r w:rsidR="00323B1C">
        <w:t>e pour le cas d'utilisation CU03</w:t>
      </w:r>
      <w:r>
        <w:t xml:space="preserve"> - </w:t>
      </w:r>
      <w:r w:rsidR="00323B1C">
        <w:t>Transférer un séjour de chambre</w:t>
      </w:r>
    </w:p>
    <w:p w:rsidR="0007135E" w:rsidRDefault="0007135E" w:rsidP="003B6DD2">
      <w:pPr>
        <w:pStyle w:val="CommentText"/>
      </w:pPr>
    </w:p>
    <w:p w:rsidR="0007135E" w:rsidRDefault="0007135E" w:rsidP="003B6DD2">
      <w:pPr>
        <w:pStyle w:val="CommentText"/>
      </w:pPr>
      <w:r>
        <w:t>Assurez-vous que le diagramme de séquence système est lisible!</w:t>
      </w:r>
    </w:p>
    <w:p w:rsidR="0007135E" w:rsidRDefault="0007135E" w:rsidP="003B6DD2">
      <w:pPr>
        <w:pStyle w:val="CommentText"/>
      </w:pPr>
    </w:p>
    <w:p w:rsidR="0007135E" w:rsidRDefault="0007135E" w:rsidP="003B6DD2">
      <w:pPr>
        <w:pStyle w:val="CommentText"/>
      </w:pPr>
      <w:r>
        <w:t>Ceci est un rapport. La figure doit être présentée adéquatement.</w:t>
      </w:r>
    </w:p>
  </w:comment>
  <w:comment w:id="6" w:author="François Caron" w:date="2012-06-27T11:06:00Z" w:initials="FC">
    <w:p w:rsidR="0007135E" w:rsidRDefault="0007135E">
      <w:pPr>
        <w:pStyle w:val="CommentText"/>
      </w:pPr>
      <w:r>
        <w:rPr>
          <w:rStyle w:val="CommentReference"/>
        </w:rPr>
        <w:annotationRef/>
      </w:r>
      <w:r>
        <w:t>Vous devez rédiger un co</w:t>
      </w:r>
      <w:r w:rsidR="00323B1C">
        <w:t>ntrat d'opération pour l'étape 5 du cas d'utilisation CU013</w:t>
      </w:r>
      <w:r>
        <w:t xml:space="preserve">- </w:t>
      </w:r>
      <w:r w:rsidR="00323B1C">
        <w:t>Transférer un séjour de chambre.</w:t>
      </w:r>
    </w:p>
  </w:comment>
  <w:comment w:id="7" w:author="François Caron" w:date="2010-01-07T15:04:00Z" w:initials="FC">
    <w:p w:rsidR="0007135E" w:rsidRDefault="0007135E" w:rsidP="003B6DD2">
      <w:pPr>
        <w:pStyle w:val="CommentText"/>
      </w:pPr>
      <w:r>
        <w:rPr>
          <w:rStyle w:val="CommentReference"/>
        </w:rPr>
        <w:annotationRef/>
      </w:r>
      <w:r>
        <w:t>Vous devez présenter un diagramme de séquence annoté des principes GRASP pour le contrat d'opération rédigé ci-dessus.</w:t>
      </w:r>
    </w:p>
    <w:p w:rsidR="0007135E" w:rsidRDefault="0007135E" w:rsidP="003B6DD2">
      <w:pPr>
        <w:pStyle w:val="CommentText"/>
      </w:pPr>
    </w:p>
    <w:p w:rsidR="0007135E" w:rsidRDefault="0007135E" w:rsidP="003B6DD2">
      <w:pPr>
        <w:pStyle w:val="CommentText"/>
      </w:pPr>
      <w:r>
        <w:t>L'utilisation des patrons de conception doit être justifiée.</w:t>
      </w:r>
    </w:p>
    <w:p w:rsidR="0007135E" w:rsidRDefault="0007135E" w:rsidP="003B6DD2">
      <w:pPr>
        <w:pStyle w:val="CommentText"/>
      </w:pPr>
    </w:p>
    <w:p w:rsidR="0007135E" w:rsidRDefault="0007135E">
      <w:pPr>
        <w:pStyle w:val="CommentText"/>
      </w:pPr>
      <w:r>
        <w:t>Ceci est un rapport. La figure doit être présentée adéquatement.</w:t>
      </w:r>
    </w:p>
  </w:comment>
  <w:comment w:id="8" w:author="François Caron" w:date="2011-03-11T16:06:00Z" w:initials="FC">
    <w:p w:rsidR="0007135E" w:rsidRDefault="0007135E">
      <w:pPr>
        <w:pStyle w:val="CommentText"/>
      </w:pPr>
      <w:r>
        <w:rPr>
          <w:rStyle w:val="CommentReference"/>
        </w:rPr>
        <w:annotationRef/>
      </w:r>
      <w:r>
        <w:t>Dans un premier temps,</w:t>
      </w:r>
      <w:r>
        <w:rPr>
          <w:rStyle w:val="CommentReference"/>
        </w:rPr>
        <w:annotationRef/>
      </w:r>
      <w:r>
        <w:t xml:space="preserve"> la conclusion résume le travail accompli au cours de l'itération. Par la suite, une ouverture doit être fait</w:t>
      </w:r>
      <w:r w:rsidR="00175F8F">
        <w:t>e</w:t>
      </w:r>
      <w:r>
        <w:t xml:space="preserve"> vers la prochaine itération.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82E29D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FB630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8CE1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C086E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206AA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4C78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389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5FB4EC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E923CC"/>
    <w:rsid w:val="00050E13"/>
    <w:rsid w:val="0007135E"/>
    <w:rsid w:val="0009185E"/>
    <w:rsid w:val="000A33EA"/>
    <w:rsid w:val="000B42DC"/>
    <w:rsid w:val="000E4F12"/>
    <w:rsid w:val="00120D4B"/>
    <w:rsid w:val="00134075"/>
    <w:rsid w:val="001604F9"/>
    <w:rsid w:val="00175F8F"/>
    <w:rsid w:val="00193BF4"/>
    <w:rsid w:val="00197FD7"/>
    <w:rsid w:val="002325E3"/>
    <w:rsid w:val="0024334F"/>
    <w:rsid w:val="0027657B"/>
    <w:rsid w:val="002E32E8"/>
    <w:rsid w:val="002F38C7"/>
    <w:rsid w:val="00302E94"/>
    <w:rsid w:val="00323B1C"/>
    <w:rsid w:val="00350DBC"/>
    <w:rsid w:val="00395F5F"/>
    <w:rsid w:val="003B6DD2"/>
    <w:rsid w:val="003C4E2F"/>
    <w:rsid w:val="00410B7B"/>
    <w:rsid w:val="004410D3"/>
    <w:rsid w:val="004634CA"/>
    <w:rsid w:val="005845E2"/>
    <w:rsid w:val="005C46F6"/>
    <w:rsid w:val="005D2AC4"/>
    <w:rsid w:val="006016FE"/>
    <w:rsid w:val="00630947"/>
    <w:rsid w:val="00651A82"/>
    <w:rsid w:val="00653412"/>
    <w:rsid w:val="006D5B51"/>
    <w:rsid w:val="00712501"/>
    <w:rsid w:val="00792A58"/>
    <w:rsid w:val="007A0AD2"/>
    <w:rsid w:val="008253B3"/>
    <w:rsid w:val="00935755"/>
    <w:rsid w:val="00951487"/>
    <w:rsid w:val="009A22A7"/>
    <w:rsid w:val="009A3E8E"/>
    <w:rsid w:val="009D642E"/>
    <w:rsid w:val="009E2799"/>
    <w:rsid w:val="00A14E63"/>
    <w:rsid w:val="00A54815"/>
    <w:rsid w:val="00A849F3"/>
    <w:rsid w:val="00AD4B29"/>
    <w:rsid w:val="00AF3244"/>
    <w:rsid w:val="00AF5F26"/>
    <w:rsid w:val="00B13308"/>
    <w:rsid w:val="00BD268A"/>
    <w:rsid w:val="00C67858"/>
    <w:rsid w:val="00DB4724"/>
    <w:rsid w:val="00DE659B"/>
    <w:rsid w:val="00DF6A95"/>
    <w:rsid w:val="00E91DDB"/>
    <w:rsid w:val="00E923CC"/>
    <w:rsid w:val="00EA5F2B"/>
    <w:rsid w:val="00EC1513"/>
    <w:rsid w:val="00EF18A1"/>
    <w:rsid w:val="00F067FD"/>
    <w:rsid w:val="00F67E18"/>
    <w:rsid w:val="00F91E9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EF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D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3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50D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DBC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val="fr-CA"/>
    </w:rPr>
  </w:style>
  <w:style w:type="character" w:customStyle="1" w:styleId="Heading1Char">
    <w:name w:val="Heading 1 Char"/>
    <w:basedOn w:val="DefaultParagraphFont"/>
    <w:link w:val="Heading1"/>
    <w:uiPriority w:val="9"/>
    <w:rsid w:val="00350D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4E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4E2F"/>
  </w:style>
  <w:style w:type="character" w:customStyle="1" w:styleId="CommentTextChar">
    <w:name w:val="Comment Text Char"/>
    <w:basedOn w:val="DefaultParagraphFont"/>
    <w:link w:val="CommentText"/>
    <w:uiPriority w:val="99"/>
    <w:rsid w:val="003C4E2F"/>
    <w:rPr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E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E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E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E2F"/>
    <w:rPr>
      <w:rFonts w:ascii="Lucida Grande" w:hAnsi="Lucida Grande"/>
      <w:sz w:val="18"/>
      <w:szCs w:val="18"/>
      <w:lang w:val="fr-C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5F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5F8F"/>
    <w:rPr>
      <w:rFonts w:ascii="Tahoma" w:hAnsi="Tahoma" w:cs="Tahoma"/>
      <w:sz w:val="16"/>
      <w:szCs w:val="16"/>
      <w:lang w:val="fr-CA"/>
    </w:rPr>
  </w:style>
  <w:style w:type="table" w:styleId="TableProfessional">
    <w:name w:val="Table Professional"/>
    <w:basedOn w:val="TableNormal"/>
    <w:rsid w:val="000A33EA"/>
    <w:rPr>
      <w:rFonts w:ascii="Cambria" w:eastAsia="Cambria" w:hAnsi="Cambria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0F552B-8387-4407-BC8F-325D185F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Caron</dc:creator>
  <cp:keywords/>
  <cp:lastModifiedBy>Marc-Andre</cp:lastModifiedBy>
  <cp:revision>44</cp:revision>
  <dcterms:created xsi:type="dcterms:W3CDTF">2010-01-04T13:32:00Z</dcterms:created>
  <dcterms:modified xsi:type="dcterms:W3CDTF">2012-07-13T14:42:00Z</dcterms:modified>
</cp:coreProperties>
</file>